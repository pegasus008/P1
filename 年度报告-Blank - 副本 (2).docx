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4702B8"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4702B8"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Content>
          <w:del w:id="0" w:author="LiMeng" w:date="2016-03-30T12:43:00Z">
            <w:r w:rsidDel="004702B8">
              <w:rPr>
                <w:rFonts w:ascii="微软雅黑" w:eastAsia="微软雅黑" w:hAnsi="微软雅黑" w:hint="eastAsia"/>
                <w:color w:val="000000" w:themeColor="text1"/>
                <w:sz w:val="44"/>
                <w:szCs w:val="44"/>
              </w:rPr>
              <w:delText>武当山</w:delText>
            </w:r>
            <w:r w:rsidDel="004702B8">
              <w:rPr>
                <w:rFonts w:ascii="微软雅黑" w:eastAsia="微软雅黑" w:hAnsi="微软雅黑"/>
                <w:color w:val="000000" w:themeColor="text1"/>
                <w:sz w:val="44"/>
                <w:szCs w:val="44"/>
              </w:rPr>
              <w:delText>公司</w:delText>
            </w:r>
          </w:del>
          <w:ins w:id="1" w:author="LiMeng" w:date="2016-03-30T12:43:00Z">
            <w:r>
              <w:rPr>
                <w:rFonts w:ascii="微软雅黑" w:eastAsia="微软雅黑" w:hAnsi="微软雅黑" w:hint="eastAsia"/>
                <w:color w:val="000000" w:themeColor="text1"/>
                <w:sz w:val="44"/>
                <w:szCs w:val="44"/>
              </w:rPr>
              <w:t>真武观</w:t>
            </w:r>
          </w:ins>
        </w:sdtContent>
      </w:sdt>
    </w:p>
    <w:p w:rsidR="0033558F" w:rsidRPr="001B6047" w:rsidRDefault="004702B8"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bookmarkStart w:id="2" w:name="_GoBack"/>
      <w:bookmarkEnd w:id="2"/>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4702B8"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AAD017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FB2DB5"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ins w:id="3" w:author="LiMeng" w:date="2016-03-30T12:34:00Z">
        <w:r w:rsidR="004702B8">
          <w:rPr>
            <w:color w:val="000000" w:themeColor="text1"/>
            <w:sz w:val="28"/>
            <w:szCs w:val="28"/>
          </w:rPr>
          <w:t xml:space="preserve"> </w:t>
        </w:r>
      </w:ins>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4"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4"/>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5"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5"/>
      <w:r w:rsidR="00141DCE">
        <w:fldChar w:fldCharType="begin"/>
      </w:r>
      <w:r w:rsidR="00141DCE">
        <w:instrText xml:space="preserve"> TOC \o "1-1" \h \z \u </w:instrText>
      </w:r>
      <w:r w:rsidR="00141DCE">
        <w:fldChar w:fldCharType="separate"/>
      </w:r>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4702B8">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6" w:name="_Toc441926725"/>
      <w:r w:rsidRPr="00CC1546">
        <w:rPr>
          <w:rFonts w:ascii="黑体" w:eastAsia="黑体" w:hAnsi="黑体" w:hint="eastAsia"/>
          <w:sz w:val="36"/>
          <w:szCs w:val="36"/>
        </w:rPr>
        <w:lastRenderedPageBreak/>
        <w:t>释义</w:t>
      </w:r>
      <w:bookmarkEnd w:id="6"/>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4702B8"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4702B8"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7" w:name="_Toc441926726"/>
      <w:r w:rsidRPr="00CC1546">
        <w:rPr>
          <w:rFonts w:ascii="黑体" w:eastAsia="黑体" w:hAnsi="黑体" w:hint="eastAsia"/>
          <w:b w:val="0"/>
          <w:sz w:val="36"/>
          <w:szCs w:val="36"/>
        </w:rPr>
        <w:t>第一节  声明与提示</w:t>
      </w:r>
      <w:bookmarkEnd w:id="7"/>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702B8"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4702B8"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4702B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6C405C">
                      <w:rPr>
                        <w:rStyle w:val="placeholder1Char"/>
                      </w:rPr>
                      <w:t>________________________</w:t>
                    </w:r>
                  </w:sdtContent>
                </w:sdt>
              </w:p>
            </w:tc>
          </w:tr>
        </w:tbl>
        <w:p w:rsidR="00057752" w:rsidRDefault="004702B8"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4702B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6C405C">
                      <w:rPr>
                        <w:rStyle w:val="placeholder1Char"/>
                      </w:rPr>
                      <w:t>________________________</w:t>
                    </w:r>
                  </w:sdtContent>
                </w:sdt>
              </w:p>
            </w:tc>
          </w:tr>
        </w:tbl>
        <w:p w:rsidR="00057752" w:rsidRDefault="004702B8"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4702B8"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6C405C">
                      <w:rPr>
                        <w:rStyle w:val="placeholder1Char"/>
                      </w:rPr>
                      <w:t>________________________</w:t>
                    </w:r>
                  </w:sdtContent>
                </w:sdt>
              </w:p>
            </w:tc>
          </w:tr>
        </w:tbl>
        <w:p w:rsidR="00157CE8" w:rsidRPr="001B6047" w:rsidRDefault="004702B8"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8" w:name="_Toc441926727"/>
      <w:r w:rsidRPr="00CC1546">
        <w:rPr>
          <w:rFonts w:ascii="黑体" w:eastAsia="黑体" w:hAnsi="黑体" w:hint="eastAsia"/>
          <w:b w:val="0"/>
          <w:sz w:val="36"/>
          <w:szCs w:val="36"/>
        </w:rPr>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8"/>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4702B8" w:rsidP="00794C21">
                <w:pPr>
                  <w:rPr>
                    <w:rFonts w:asciiTheme="minorEastAsia" w:eastAsiaTheme="minorEastAsia" w:hAnsiTheme="minorEastAsia"/>
                    <w:color w:val="000000" w:themeColor="text1"/>
                    <w:kern w:val="0"/>
                    <w:szCs w:val="21"/>
                  </w:rPr>
                </w:pPr>
                <w:ins w:id="9" w:author="LiMeng" w:date="2016-03-30T12:43:00Z">
                  <w:r>
                    <w:rPr>
                      <w:rFonts w:asciiTheme="minorEastAsia" w:eastAsiaTheme="minorEastAsia" w:hAnsiTheme="minorEastAsia" w:hint="eastAsia"/>
                      <w:color w:val="000000" w:themeColor="text1"/>
                      <w:kern w:val="0"/>
                      <w:szCs w:val="21"/>
                    </w:rPr>
                    <w:t>真武观</w:t>
                  </w:r>
                </w:ins>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4702B8"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10" w:name="_Toc441926728"/>
      <w:r w:rsidRPr="00CC1546">
        <w:rPr>
          <w:rFonts w:ascii="黑体" w:eastAsia="黑体" w:hAnsi="黑体" w:hint="eastAsia"/>
          <w:b w:val="0"/>
          <w:sz w:val="36"/>
          <w:szCs w:val="36"/>
        </w:rPr>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10"/>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dataBinding w:prefixMappings="xmlns:ns0='http://wwww.hallomagic.com/xbrl/consistency' xmlns:ns1='consistency' " w:xpath="/ns0:xbrlConsistency[1]/ns1:ccConsistency[1]/ns1:ccSign_YingYeShouRuBianDongBiLineeq_duration_T[1]" w:storeItemID="{B06C364F-10E7-4ED6-AD52-CA5310D855A1}"/>
            <w:text/>
          </w:sdt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702B8" w:rsidP="004702B8">
                <w:pPr>
                  <w:jc w:val="right"/>
                  <w:rPr>
                    <w:rFonts w:asciiTheme="minorEastAsia" w:eastAsiaTheme="minorEastAsia" w:hAnsiTheme="minorEastAsia"/>
                    <w:color w:val="000000" w:themeColor="text1"/>
                    <w:kern w:val="0"/>
                    <w:sz w:val="18"/>
                    <w:szCs w:val="21"/>
                  </w:rPr>
                </w:pPr>
                <w:r>
                  <w:rPr>
                    <w:rFonts w:asciiTheme="minorEastAsia" w:eastAsiaTheme="minorEastAsia" w:hAnsiTheme="minorEastAsia"/>
                    <w:color w:val="000000" w:themeColor="text1"/>
                    <w:kern w:val="0"/>
                    <w:sz w:val="18"/>
                    <w:szCs w:val="21"/>
                  </w:rPr>
                  <w:t>200.00%</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4702B8"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11" w:name="_Toc441926729"/>
      <w:r w:rsidRPr="00CC1546">
        <w:rPr>
          <w:rFonts w:ascii="黑体" w:eastAsia="黑体" w:hAnsi="黑体" w:hint="eastAsia"/>
          <w:b w:val="0"/>
          <w:sz w:val="36"/>
          <w:szCs w:val="36"/>
        </w:rPr>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11"/>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4702B8" w:rsidP="0043669D">
                <w:pPr>
                  <w:tabs>
                    <w:tab w:val="left" w:pos="5140"/>
                  </w:tabs>
                  <w:jc w:val="right"/>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200.00%</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4702B8"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4702B8"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4702B8"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12" w:name="_Toc441926730"/>
      <w:r w:rsidRPr="00CC1546">
        <w:rPr>
          <w:rFonts w:ascii="黑体" w:eastAsia="黑体" w:hAnsi="黑体" w:hint="eastAsia"/>
          <w:b w:val="0"/>
          <w:sz w:val="36"/>
          <w:szCs w:val="36"/>
        </w:rPr>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12"/>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4702B8"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4702B8"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4702B8"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4702B8"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4702B8"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4702B8"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4702B8"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4702B8"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4702B8"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4702B8"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4702B8"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4702B8"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4702B8"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4702B8"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4702B8"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4702B8"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4702B8"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13"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13"/>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4702B8"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14"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14"/>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4702B8"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4702B8"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4702B8"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4702B8"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4702B8"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4702B8"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702B8"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4702B8"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4702B8"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4702B8"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5"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5"/>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4702B8"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4702B8"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4702B8"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4702B8"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4702B8"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4702B8"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4702B8"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4702B8"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4702B8"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6"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6"/>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4702B8"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4702B8"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4702B8"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4702B8"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4702B8"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7"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7"/>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4702B8"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4702B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4702B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4702B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4702B8"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4702B8"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8"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EndPr/>
              <w:sdtContent>
                <w:r w:rsidR="00BA6290">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EndPr/>
              <w:sdtContent>
                <w:r w:rsidR="00BA6290">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EndPr/>
              <w:sdtContent>
                <w:r w:rsidR="00BA6290">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EndPr/>
              <w:sdtContent>
                <w:r w:rsidR="00BA6290">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4702B8"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EndPr/>
              <w:sdtContent>
                <w:r w:rsidR="00BA6290">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9" w:name="_Toc247371780"/>
      <w:bookmarkStart w:id="20" w:name="_Toc247094005"/>
      <w:bookmarkStart w:id="21" w:name="_Toc241636376"/>
      <w:bookmarkStart w:id="22"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EndPr/>
              <w:sdtContent>
                <w:r w:rsidR="00BA6290">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9"/>
    <w:bookmarkEnd w:id="20"/>
    <w:bookmarkEnd w:id="21"/>
    <w:bookmarkEnd w:id="22"/>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4702B8"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4702B8"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r>
    </w:tbl>
    <w:p w:rsidR="00BA6290" w:rsidRDefault="00BA6290"/>
    <w:bookmarkEnd w:id="18"/>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23"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4702B8"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4702B8"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BA6290" w:rsidRPr="00480B8B">
                  <w:rPr>
                    <w:rStyle w:val="placeholder1Char"/>
                    <w:rFonts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4702B8"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4702B8"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EndPr/>
              <w:sdtContent>
                <w:r w:rsidR="00BA6290" w:rsidRPr="00A06E1A">
                  <w:rPr>
                    <w:rStyle w:val="placeholder1Char"/>
                    <w:rFonts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4702B8"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23"/>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24" w:name="_Toc241636382"/>
      <w:bookmarkStart w:id="25" w:name="_Toc247094011"/>
      <w:bookmarkStart w:id="26" w:name="_Toc247371786"/>
      <w:bookmarkStart w:id="27" w:name="_Toc369159472"/>
    </w:p>
    <w:bookmarkEnd w:id="24"/>
    <w:bookmarkEnd w:id="25"/>
    <w:bookmarkEnd w:id="26"/>
    <w:bookmarkEnd w:id="27"/>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8"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8"/>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290" w:rsidRDefault="00BA6290" w:rsidP="00215E7C">
      <w:r>
        <w:separator/>
      </w:r>
    </w:p>
  </w:endnote>
  <w:endnote w:type="continuationSeparator" w:id="0">
    <w:p w:rsidR="00BA6290" w:rsidRDefault="00BA6290"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4702B8" w:rsidRPr="004702B8">
          <w:rPr>
            <w:noProof/>
            <w:lang w:val="zh-CN"/>
          </w:rPr>
          <w:t>45</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4702B8" w:rsidRPr="004702B8">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290" w:rsidRDefault="00BA6290" w:rsidP="00215E7C">
      <w:r>
        <w:separator/>
      </w:r>
    </w:p>
  </w:footnote>
  <w:footnote w:type="continuationSeparator" w:id="0">
    <w:p w:rsidR="00BA6290" w:rsidRDefault="00BA6290"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Meng">
    <w15:presenceInfo w15:providerId="None" w15:userId="LiMe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2B8"/>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24320;&#21457;\ReportSystem\Dev1\ReportSystem\Code\Bins\Debug\TigerReport\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525154"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525154"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525154"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525154"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525154"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525154"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525154"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525154"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525154"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525154"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525154"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525154"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525154"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525154"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525154"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525154"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525154"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525154"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525154"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525154"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525154"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525154"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525154"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525154"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525154"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525154"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525154"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525154"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525154"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525154"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525154"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525154"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525154"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525154"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525154"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525154"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525154"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525154"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525154"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525154"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525154"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525154"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525154"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525154"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525154"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525154"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525154"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525154"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525154"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525154"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525154"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525154"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525154"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525154"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525154"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525154"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525154"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525154"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525154"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525154"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525154"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525154"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525154"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525154"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525154"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525154"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525154"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525154"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525154"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525154"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525154"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525154"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525154"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525154"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525154"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525154"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525154"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525154"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525154"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525154"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525154"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525154"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525154"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525154"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525154"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525154"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525154"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525154"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525154"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525154"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525154"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525154"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525154"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525154"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525154"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525154"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525154"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525154"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525154"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525154"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525154"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525154"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525154"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525154"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525154"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525154"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525154"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525154"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525154"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525154"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525154"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525154"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525154"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525154"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525154"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525154"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525154"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525154"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525154"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525154"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525154"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525154"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525154"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525154"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525154"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525154"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525154"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525154"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525154"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525154"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525154"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525154"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525154"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525154"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525154"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525154"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525154"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525154"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525154"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525154"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525154"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525154"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525154"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525154"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525154"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525154"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525154"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525154"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525154"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525154"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525154"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525154"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525154"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525154"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525154"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525154"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525154"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525154"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525154"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525154"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525154"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525154"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525154"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525154"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525154"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525154"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525154"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525154"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525154"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525154"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525154"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525154"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525154"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525154"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525154"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525154"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525154"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525154"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525154"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525154"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525154"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525154"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525154"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525154"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525154"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525154"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525154"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525154"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525154"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525154"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525154"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525154"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525154"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525154"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525154"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525154"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525154"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525154"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525154"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525154"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525154"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525154"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525154"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525154"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525154"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525154"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525154"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525154"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525154"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525154"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525154"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525154"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525154"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525154"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525154"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525154"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525154"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525154"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525154"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525154"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525154"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525154"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525154"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525154"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525154"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525154"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525154"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525154"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525154"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525154"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525154"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525154"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525154"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525154"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525154"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525154"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525154"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525154"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525154"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525154"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525154"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525154"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525154"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525154"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525154"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525154"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525154"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525154"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525154"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525154"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525154"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525154"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525154"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525154"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525154"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525154"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525154"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525154"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525154"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525154"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525154"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525154"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525154"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525154"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525154"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525154"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525154"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525154"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525154"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525154"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525154"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525154"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525154"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525154"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525154"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525154"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525154"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525154"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525154"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525154"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525154"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525154"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525154"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525154"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525154"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525154"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525154"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525154"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525154"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525154"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525154"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525154"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525154"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525154"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525154"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525154"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525154"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525154"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525154"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525154"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525154"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525154"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525154"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525154"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525154"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525154"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525154"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525154"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525154"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525154"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525154"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525154"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525154"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525154"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525154"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525154"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525154"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525154"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525154"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525154"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525154"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525154"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525154"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525154"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525154"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525154"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525154"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525154"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525154"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525154"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525154"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525154"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525154"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525154"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525154"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525154"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525154"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525154"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525154"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525154"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525154"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525154"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525154"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525154"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525154"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525154"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525154"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525154"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525154"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525154"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525154"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525154"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525154"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525154"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525154"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525154"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525154"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525154"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525154"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525154"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525154"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525154"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525154"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525154"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525154"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525154"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525154"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525154"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525154"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525154"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525154"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525154"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525154"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525154"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525154"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525154"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525154"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525154"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525154"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525154"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525154"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525154"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525154"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525154"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525154"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525154"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525154"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525154"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525154"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525154"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525154"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525154"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525154"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525154"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525154"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525154"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525154"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525154"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525154"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525154"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525154"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525154"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525154"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525154"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525154"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525154"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525154"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525154"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525154"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525154"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525154"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525154"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525154"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525154"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525154"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525154"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525154"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525154"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525154"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525154"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525154"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525154"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525154"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525154"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525154"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525154"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525154"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525154"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525154"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525154"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525154"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525154"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525154"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525154"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525154"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525154"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525154"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525154"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525154"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525154"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525154"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525154"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525154"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525154"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525154"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525154"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525154"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525154"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525154"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525154"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525154"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525154"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525154"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525154"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525154"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525154"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525154"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525154"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525154"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525154"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525154"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525154"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525154"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525154"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525154"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525154"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525154"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525154"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525154"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525154"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525154"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525154"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525154"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525154"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525154"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525154"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525154"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525154"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525154"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525154"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525154"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525154"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525154"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525154"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525154"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525154"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525154"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525154"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525154"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525154"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525154"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525154"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525154"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525154"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525154"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525154"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525154"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525154"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525154"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525154"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525154"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525154"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525154"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525154"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525154"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525154"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525154"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525154"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525154"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525154"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525154"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525154"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525154"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525154"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525154"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525154"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525154"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525154"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525154"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525154"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525154"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525154"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525154"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525154"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525154"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525154"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525154"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525154"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525154"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525154"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525154"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525154"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525154"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525154"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525154"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525154"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525154"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525154"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525154"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525154"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525154"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525154"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525154"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525154"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525154"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525154"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525154"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525154"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525154"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525154"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525154"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525154"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525154"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525154"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525154"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525154"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525154"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525154"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525154"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525154"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525154"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525154"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525154"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525154"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525154"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525154"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525154"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525154"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525154"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525154"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525154"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525154"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525154"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525154"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525154"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525154"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525154"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525154"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525154"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525154"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525154"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525154"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525154"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525154"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525154"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525154"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525154"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525154"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525154"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525154"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525154"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525154"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525154"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525154"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525154"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525154"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525154"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525154"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525154"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525154"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525154"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525154"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525154"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525154"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525154"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525154"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525154"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525154"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525154"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525154"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525154"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525154"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525154"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525154"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525154"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525154"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525154"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525154"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525154"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525154"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525154"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525154"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525154"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525154"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525154"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525154"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525154"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525154"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525154"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525154"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525154"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525154"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525154"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525154"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525154"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525154"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525154"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525154"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525154"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525154"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525154"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525154"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525154"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525154"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525154"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525154"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525154"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525154"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525154"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525154"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525154"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525154"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525154"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525154"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525154"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525154"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525154"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525154"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525154"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525154"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525154"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525154"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525154"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525154"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525154"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525154"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525154"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525154"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525154"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525154"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525154"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525154"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525154"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525154"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525154"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525154"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525154"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525154"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525154"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525154"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525154"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525154"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525154"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525154"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525154"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525154"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525154"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525154"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525154"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525154"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525154"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525154"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525154"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525154"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525154"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525154"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525154"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525154"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525154"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525154"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525154"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525154"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525154"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525154"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525154"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525154"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525154"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525154"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525154"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525154"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525154"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525154"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525154"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525154"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525154"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525154"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525154"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525154"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525154"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525154"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525154"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525154"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525154"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525154"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525154"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525154"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525154"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525154"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525154"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525154"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525154"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525154"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525154"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525154"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525154"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525154"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525154"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525154"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525154"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525154"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525154"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525154"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525154"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525154"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525154"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525154"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525154"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525154"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525154"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525154"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525154"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525154"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525154"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525154"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525154"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525154"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525154"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525154"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525154"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525154"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525154"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525154"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525154"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525154"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525154"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525154"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525154"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525154"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525154"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525154"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525154"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525154"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525154"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525154"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525154"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525154"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525154"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525154"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525154"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525154"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525154"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525154"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525154"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525154"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525154"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525154"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525154"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525154"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525154"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525154"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525154"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525154"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525154"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525154"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525154"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525154"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525154"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525154"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525154"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525154"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525154"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525154"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525154"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525154"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525154"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525154"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525154"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525154"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525154"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525154"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525154"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525154"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525154"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525154"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525154"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525154"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525154"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525154"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525154"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525154"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525154"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525154"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525154"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525154"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525154"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525154"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525154"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525154"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525154"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525154"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525154"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525154"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525154"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525154"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525154"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525154"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525154"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525154"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525154"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525154"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525154"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525154"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525154"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525154"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525154"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525154"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525154"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525154"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525154"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525154"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525154"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525154"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525154"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525154"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525154"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525154"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525154"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525154"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525154"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525154"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525154"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525154"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525154"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525154"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525154"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525154"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525154"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525154"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525154"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525154"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525154"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525154"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525154"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525154"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525154"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525154"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525154"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525154"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525154"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525154"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525154"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525154"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525154"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525154"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525154"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525154"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525154"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525154"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525154"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525154"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525154"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525154"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525154"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525154"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525154"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525154"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525154"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525154"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525154"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525154"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525154"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525154"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525154"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525154"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525154"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525154"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525154"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525154"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525154"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525154"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525154"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525154"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525154"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525154"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525154"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525154"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525154"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525154"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525154"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525154"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525154"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525154"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525154"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525154"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525154"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525154"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525154"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525154"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525154"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525154"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525154"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525154"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525154"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525154"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525154"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525154"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525154"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525154"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525154"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525154"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525154"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525154"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525154"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525154"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525154"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525154"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525154"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525154"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525154"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525154"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525154"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525154"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525154"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525154"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525154"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525154"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525154"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525154"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525154"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525154"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525154"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525154"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525154"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525154"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525154"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525154"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525154"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525154"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525154"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525154"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525154"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525154"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525154"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525154"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525154"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525154"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525154"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525154"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525154"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525154"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525154"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525154"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525154"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525154"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525154"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525154"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525154"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525154"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525154"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525154"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525154"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525154"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525154"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525154"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525154"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525154"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525154"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525154"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525154"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525154"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525154"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525154"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525154"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525154"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525154"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525154"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525154"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525154"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525154"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525154"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525154"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525154"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525154"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525154"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525154"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525154"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525154"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525154"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525154"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525154"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525154"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525154"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525154"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525154"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525154"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525154"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525154"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525154"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525154"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525154"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525154"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525154"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525154"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525154"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525154"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525154"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525154"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525154"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525154"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525154"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525154"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525154"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525154"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525154"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525154"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525154"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525154"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525154"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525154"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525154"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525154"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525154"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525154"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525154"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525154"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525154"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525154"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525154"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525154"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525154"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525154"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525154"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525154"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525154"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525154"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525154"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525154"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525154"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525154"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525154"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525154"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525154"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525154"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525154"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525154"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525154"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525154"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525154"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525154"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525154"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525154"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525154"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525154"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525154"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525154"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525154"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525154"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525154"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525154"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525154"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525154"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525154"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525154"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525154"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525154"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525154"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525154"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525154"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525154"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525154"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525154"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525154"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525154"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525154"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525154"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525154"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525154"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525154"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525154"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525154"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525154"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525154"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525154"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525154"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525154"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525154"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525154"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525154"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525154"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525154"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525154"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525154"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525154"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525154"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525154"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525154"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525154"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525154"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525154"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525154"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525154"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525154"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525154"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525154"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525154"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525154"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525154"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525154"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525154"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525154"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525154"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525154"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525154"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525154"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525154"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525154"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525154"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525154"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525154"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525154"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525154"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525154"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525154"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525154"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525154"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525154"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525154"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525154"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525154"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525154"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525154"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525154"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525154"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525154"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525154"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525154"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525154"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525154"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525154"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525154"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525154"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525154"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525154"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525154"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525154"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525154"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525154"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525154"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525154"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525154"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525154"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525154"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525154"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525154"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525154"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525154"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525154"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525154"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525154"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525154"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525154"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525154"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525154"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525154"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525154"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525154"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525154"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525154"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525154"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525154"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525154"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525154"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525154"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525154"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525154"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525154"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525154"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525154"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525154"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525154"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525154"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525154"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525154"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525154"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525154"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525154"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525154"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525154"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525154"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525154"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525154"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525154"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525154"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525154"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525154"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525154"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525154"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525154"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525154"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525154"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525154"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525154"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525154"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525154"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525154"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525154"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525154"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525154"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525154"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525154"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525154"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525154"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525154"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525154"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525154"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525154"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525154"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525154"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525154"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525154"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525154"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525154"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525154"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525154"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525154"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525154"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525154"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525154"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525154"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525154"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525154"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525154"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525154"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525154"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525154"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525154"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525154"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525154"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525154"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525154"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525154"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525154"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525154"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525154"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525154"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525154"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525154"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525154"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525154"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525154"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525154"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525154"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525154"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525154"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525154"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525154"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525154"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525154"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525154"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525154"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525154"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525154"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525154"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525154"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525154"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525154"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525154"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525154"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525154"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525154"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525154"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525154"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525154"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525154"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525154"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525154"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525154"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525154"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525154"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525154"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525154"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525154"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525154"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525154"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525154"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525154"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525154"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525154"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525154"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525154"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525154"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525154"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525154"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525154"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525154"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525154"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525154"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525154"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525154"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525154"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525154"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525154"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525154"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525154"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525154"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525154"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525154"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525154"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525154"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525154"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525154"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525154"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525154"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525154"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525154"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525154"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525154"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525154"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525154"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525154"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525154"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525154"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525154"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525154"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525154"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525154"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525154"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525154"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525154"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525154"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525154"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525154"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525154"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525154"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525154"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525154"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525154"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525154"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525154"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525154"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525154"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525154"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525154"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525154"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525154"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525154"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525154"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525154"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525154"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525154"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525154"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525154"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525154"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525154"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525154"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525154"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525154"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525154"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525154"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525154"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525154"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525154"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525154"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525154"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525154"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525154"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525154"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525154"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525154"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525154"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525154"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525154"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525154"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525154"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525154"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525154"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525154"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525154"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525154"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525154"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525154"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525154"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525154"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525154"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525154"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525154"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525154"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525154"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525154"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525154"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525154"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525154"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525154"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525154"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525154"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525154"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525154"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525154"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525154"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525154"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525154"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525154"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525154"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525154"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525154"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525154"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525154"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525154"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525154"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525154"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525154"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525154"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525154"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525154"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525154"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525154"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525154"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525154"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525154"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525154"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525154"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525154"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525154"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525154"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525154"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525154"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525154"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525154"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525154"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525154"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525154"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525154"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525154"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525154"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525154"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525154"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525154"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525154"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525154"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525154"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525154"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525154"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525154"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525154"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525154"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525154"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525154"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525154"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525154"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525154"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525154"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525154"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525154"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525154"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525154"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525154"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525154"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525154"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525154"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525154"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525154"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525154"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525154"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525154"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525154"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525154"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525154"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525154"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525154"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525154"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525154"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525154"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525154"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525154"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525154"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525154"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525154"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525154"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525154"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525154"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525154"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525154"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525154"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525154"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525154"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525154"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525154"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525154"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525154"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525154"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525154"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525154"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525154"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525154"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525154"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525154"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525154"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525154"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525154"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525154"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525154"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525154"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525154"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525154"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525154"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525154"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525154"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525154"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525154"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525154"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525154"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525154"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525154"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525154"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525154"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525154"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525154"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525154"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525154"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525154"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525154"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525154"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525154"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525154"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525154"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525154"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525154"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525154"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525154"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525154"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525154"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525154"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525154"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525154"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525154"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525154"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525154"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525154"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525154"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525154"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525154"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525154"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525154"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525154"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525154"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525154"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525154"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525154"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525154"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525154"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525154"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525154"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525154"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525154"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525154"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525154"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525154"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525154"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525154"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525154"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525154"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525154"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525154"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525154"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525154"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525154"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525154"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525154"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525154"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525154"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525154"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525154"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525154"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525154"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525154"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525154"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525154"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525154"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525154"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525154"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525154"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525154"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525154"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525154"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525154"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525154"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525154"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525154"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525154"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525154"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525154"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525154"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525154"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525154"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525154"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525154"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525154"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525154"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525154"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525154"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525154"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525154"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525154"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525154"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525154"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525154"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525154"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525154"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525154"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525154"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525154"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525154"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525154"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525154"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525154"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525154"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525154"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525154"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525154"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525154"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525154"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525154"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525154"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525154"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525154"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525154"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525154"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525154"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525154"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525154"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525154"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525154"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525154"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525154"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525154"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525154"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525154"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525154"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525154"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525154"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525154"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525154"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525154"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525154"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525154"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525154"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525154"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525154"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525154"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525154"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525154"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525154"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525154"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525154"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525154"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525154"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525154"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525154"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525154"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525154"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525154"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525154"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525154"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525154"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525154"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525154"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525154"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525154"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525154"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525154"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525154"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525154"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525154"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525154"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525154"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525154"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525154"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525154"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525154"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525154"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525154"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525154"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525154"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525154"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525154"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525154"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525154"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525154"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525154"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525154"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525154"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525154"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525154"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525154"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525154"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525154"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525154"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525154"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525154"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525154"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525154"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525154"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525154"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525154"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525154"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525154"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525154"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525154"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525154"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525154"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525154"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525154"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525154"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525154"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525154"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525154"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525154"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525154"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525154"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525154"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525154"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525154"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525154"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525154"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525154"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525154"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525154"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525154"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525154"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525154"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525154"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525154"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525154"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525154"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525154"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525154"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525154"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525154"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525154"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525154"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525154"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525154"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525154"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525154"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525154"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525154"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525154"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525154"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525154"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525154"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525154"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525154"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525154"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525154"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525154"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525154"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525154"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525154"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525154"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525154"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525154"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525154"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525154"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525154"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525154"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525154"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525154"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525154"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525154"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525154"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525154"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525154"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525154"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525154"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525154"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525154"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525154"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525154"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525154"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525154"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525154"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525154"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525154"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525154"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525154"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525154"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525154"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525154"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525154"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525154"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525154"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525154"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525154"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525154"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525154"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525154"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525154"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525154"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525154"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525154"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525154"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525154"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525154"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525154"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525154"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525154"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525154"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525154"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525154"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525154"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525154"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525154"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525154"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525154"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525154"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525154"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525154"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525154"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525154"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525154"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525154"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525154"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525154"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525154"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525154"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525154"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525154"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525154"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525154"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525154"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525154"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525154"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525154"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525154"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525154"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525154"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525154"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525154"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525154"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525154"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525154"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525154"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525154"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525154"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525154"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525154"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525154"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525154"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525154"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525154"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525154"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525154"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525154"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525154"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525154"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525154"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525154"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525154"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525154"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525154"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525154"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525154"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525154"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525154"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525154"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525154"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525154"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525154"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525154"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525154"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525154"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525154"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525154"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525154"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525154"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525154"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525154"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525154"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525154"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525154"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525154"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525154"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525154"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525154"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525154"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525154"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525154"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525154"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525154"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525154"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525154"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525154"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525154"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525154"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525154"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525154"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525154"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525154"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525154"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525154"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525154"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525154"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525154"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525154"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525154"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525154"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525154"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525154"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525154"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525154"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525154"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525154"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525154"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525154"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525154"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525154"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525154"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525154"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525154"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525154"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525154"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525154"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525154"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525154"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525154"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525154"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525154"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525154"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525154"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525154"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525154"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525154"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525154"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525154"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525154"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525154"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525154"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525154"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525154"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525154"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525154"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525154"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525154"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525154"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525154"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525154"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525154"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525154"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525154"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525154"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525154"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525154"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525154"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525154"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525154"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525154"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525154"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525154"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525154"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525154"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525154"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525154"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525154"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525154"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525154"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525154"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525154"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525154"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525154"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525154"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525154"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525154"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525154"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525154"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525154"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525154"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525154"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525154"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525154"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525154"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525154"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525154"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525154"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525154"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525154"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525154"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525154"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525154"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525154"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525154"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525154"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525154"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525154"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525154"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525154"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525154"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525154"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525154"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525154"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525154"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525154"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525154"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525154"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525154"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525154"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525154"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525154"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525154"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525154"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525154"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525154"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525154"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525154"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525154"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525154"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525154"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525154"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525154"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525154"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525154"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525154"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525154"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525154"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525154"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525154"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525154"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525154"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525154"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525154"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525154"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525154"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525154"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525154"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525154"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525154"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525154"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525154"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525154"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525154"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525154"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525154"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525154"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525154"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525154"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525154"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525154"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525154"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525154"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525154"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525154"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525154"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525154"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525154"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525154"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525154"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525154"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525154"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525154"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525154"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525154"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525154"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525154"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525154"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525154"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525154"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525154"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525154"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525154"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525154"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525154"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525154"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525154"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525154"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525154"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525154"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525154"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525154"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525154"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525154"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525154"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525154"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525154"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525154"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525154"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525154"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525154"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525154"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525154"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525154"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525154"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525154"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525154"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525154"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525154"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525154"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525154"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525154"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525154"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525154"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525154"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525154"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525154"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525154"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525154"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525154"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525154"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525154"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525154"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525154"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525154"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525154"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525154"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525154"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525154"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525154"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525154"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525154"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525154"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525154"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525154"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525154"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525154"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525154"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525154"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525154"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525154"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525154"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525154"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525154"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525154"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525154"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525154"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525154"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525154"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525154"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525154"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525154"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525154"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525154"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525154"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525154"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525154"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525154"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525154"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525154"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525154"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525154"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525154"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525154"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525154"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525154"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525154"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525154"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525154"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525154"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525154"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525154"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525154"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525154"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525154"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525154"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525154"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525154"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525154"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525154"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525154"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525154"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525154"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525154"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525154"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525154"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525154"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525154"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525154"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525154"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525154"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525154"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525154"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525154"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525154"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525154"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525154"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525154"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525154"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525154"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525154"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525154"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525154"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525154"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525154"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525154"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525154"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525154"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525154"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525154"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525154"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525154"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525154"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525154"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525154"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525154"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525154"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525154"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525154"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525154"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525154"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525154"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525154"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525154"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525154"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525154"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525154"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525154"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525154"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525154"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525154"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525154"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525154"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525154"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525154"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525154"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525154"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525154"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525154"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525154"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525154"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525154"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525154"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525154"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525154"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525154"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525154"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525154"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525154"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525154"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525154"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525154"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525154"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525154"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525154"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525154"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525154"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525154"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525154"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525154"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525154"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525154"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525154"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525154"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525154"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525154"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525154"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525154"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525154"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525154"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525154"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525154"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525154"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525154"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525154"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525154"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525154"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525154"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525154"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525154"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525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nsistency:xbrlConsistency xmlns:consistency="http://wwww.hallomagic.com/xbrl/consistency">
  <ccConsistency/>
  <ccConsistency xmlns="consistency">
    <ccSign_NameOfReportingEntityOrOtherMeansOfIdentificationneeq_duration_T>真武观</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200.00%</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4.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7.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D5DCF83-E2B8-4B18-A607-C8D3BD1AFE90}">
  <ds:schemaRefs>
    <ds:schemaRef ds:uri="http://wwww.hallomagic.com/xbrl/bookmark"/>
  </ds:schemaRefs>
</ds:datastoreItem>
</file>

<file path=customXml/itemProps4.xml><?xml version="1.0" encoding="utf-8"?>
<ds:datastoreItem xmlns:ds="http://schemas.openxmlformats.org/officeDocument/2006/customXml" ds:itemID="{0858ECE0-201E-4AE6-8AFE-5DE738F5AF45}">
  <ds:schemaRefs>
    <ds:schemaRef ds:uri="http://wwww.hallomagic.com/xbrl/rule"/>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899E956D-8A41-4FBE-A3A3-095E75D747F3}">
  <ds:schemaRefs>
    <ds:schemaRef ds:uri="http://wwww.hallomagic.com/xbrl/info"/>
  </ds:schemaRefs>
</ds:datastoreItem>
</file>

<file path=customXml/itemProps7.xml><?xml version="1.0" encoding="utf-8"?>
<ds:datastoreItem xmlns:ds="http://schemas.openxmlformats.org/officeDocument/2006/customXml" ds:itemID="{AB91542C-E54C-4B2F-84A3-E16131AC7132}">
  <ds:schemaRefs>
    <ds:schemaRef ds:uri="http://wwww.hallomagic.com/xbrl/template"/>
  </ds:schemaRefs>
</ds:datastoreItem>
</file>

<file path=customXml/itemProps8.xml><?xml version="1.0" encoding="utf-8"?>
<ds:datastoreItem xmlns:ds="http://schemas.openxmlformats.org/officeDocument/2006/customXml" ds:itemID="{2A43FD56-BB74-440B-92C6-EDBB187E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10</TotalTime>
  <Pages>45</Pages>
  <Words>6801</Words>
  <Characters>38766</Characters>
  <Application>Microsoft Office Word</Application>
  <DocSecurity>0</DocSecurity>
  <Lines>323</Lines>
  <Paragraphs>90</Paragraphs>
  <ScaleCrop>false</ScaleCrop>
  <Company/>
  <LinksUpToDate>false</LinksUpToDate>
  <CharactersWithSpaces>45477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2016-02-19T09:16:00Z</dcterms:created>
  <dcterms:modified xsi:type="dcterms:W3CDTF">2016-03-30T04:43:00Z</dcterms:modified>
</cp:coreProperties>
</file>